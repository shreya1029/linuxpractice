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EA" w:rsidRPr="009900EA" w:rsidRDefault="009900EA" w:rsidP="009900EA">
      <w:pPr>
        <w:jc w:val="center"/>
        <w:rPr>
          <w:sz w:val="36"/>
          <w:szCs w:val="36"/>
        </w:rPr>
      </w:pPr>
      <w:r w:rsidRPr="009900EA">
        <w:rPr>
          <w:sz w:val="36"/>
          <w:szCs w:val="36"/>
        </w:rPr>
        <w:t xml:space="preserve">LINUX PRACTICE QUESTIONS </w:t>
      </w:r>
    </w:p>
    <w:p w:rsidR="009900EA" w:rsidRPr="009900EA" w:rsidRDefault="009900EA" w:rsidP="009900EA">
      <w:pPr>
        <w:jc w:val="right"/>
        <w:rPr>
          <w:sz w:val="36"/>
          <w:szCs w:val="36"/>
        </w:rPr>
      </w:pPr>
      <w:r w:rsidRPr="009900EA">
        <w:rPr>
          <w:sz w:val="36"/>
          <w:szCs w:val="36"/>
        </w:rPr>
        <w:t xml:space="preserve">SHREYA M </w:t>
      </w:r>
    </w:p>
    <w:p w:rsidR="009900EA" w:rsidRPr="009900EA" w:rsidRDefault="009900EA" w:rsidP="009900EA">
      <w:pPr>
        <w:jc w:val="right"/>
        <w:rPr>
          <w:sz w:val="36"/>
          <w:szCs w:val="36"/>
        </w:rPr>
      </w:pPr>
      <w:r w:rsidRPr="009900EA">
        <w:rPr>
          <w:sz w:val="36"/>
          <w:szCs w:val="36"/>
        </w:rPr>
        <w:t>17MIS1193</w:t>
      </w:r>
    </w:p>
    <w:p w:rsidR="009900EA" w:rsidRDefault="009900EA"/>
    <w:p w:rsidR="00F95B92" w:rsidRDefault="00F95B92">
      <w:r>
        <w:t>SCRIPT 1</w:t>
      </w:r>
    </w:p>
    <w:p w:rsidR="00F95B92" w:rsidRDefault="00F95B92">
      <w:r>
        <w:t>CODE:</w:t>
      </w:r>
      <w:bookmarkStart w:id="0" w:name="_GoBack"/>
      <w:bookmarkEnd w:id="0"/>
    </w:p>
    <w:p w:rsidR="00F95B92" w:rsidRDefault="00F95B92">
      <w:proofErr w:type="gramStart"/>
      <w:r>
        <w:t>apt-get</w:t>
      </w:r>
      <w:proofErr w:type="gramEnd"/>
      <w:r>
        <w:t xml:space="preserve"> install </w:t>
      </w:r>
      <w:proofErr w:type="spellStart"/>
      <w:r>
        <w:t>sl</w:t>
      </w:r>
      <w:proofErr w:type="spellEnd"/>
    </w:p>
    <w:p w:rsidR="00F95B92" w:rsidRDefault="00F95B92">
      <w:proofErr w:type="spellStart"/>
      <w:proofErr w:type="gramStart"/>
      <w:r>
        <w:t>sl</w:t>
      </w:r>
      <w:proofErr w:type="spellEnd"/>
      <w:proofErr w:type="gramEnd"/>
    </w:p>
    <w:p w:rsidR="00F95B92" w:rsidRDefault="00621AEE">
      <w:r>
        <w:rPr>
          <w:noProof/>
          <w:u w:val="single"/>
        </w:rPr>
        <w:drawing>
          <wp:inline distT="114300" distB="114300" distL="114300" distR="114300" wp14:anchorId="781FF38E" wp14:editId="7CCF7456">
            <wp:extent cx="4651584" cy="278606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584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AEE" w:rsidRDefault="00621AEE">
      <w:r>
        <w:t>SCRIPT 2</w:t>
      </w:r>
    </w:p>
    <w:p w:rsidR="00621AEE" w:rsidRDefault="00621AEE">
      <w:proofErr w:type="gramStart"/>
      <w:r>
        <w:t>CODE :</w:t>
      </w:r>
      <w:proofErr w:type="gramEnd"/>
      <w:r>
        <w:t xml:space="preserve"> rev</w:t>
      </w:r>
    </w:p>
    <w:p w:rsidR="00621AEE" w:rsidRDefault="00621AEE">
      <w:r>
        <w:rPr>
          <w:noProof/>
          <w:lang w:eastAsia="en-IN"/>
        </w:rPr>
        <w:drawing>
          <wp:inline distT="0" distB="0" distL="0" distR="0">
            <wp:extent cx="5731510" cy="1552284"/>
            <wp:effectExtent l="0" t="0" r="2540" b="0"/>
            <wp:docPr id="6" name="Picture 6" descr="C:\Users\shrey\Desktop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y\Desktop\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2" w:rsidRDefault="00F95B92">
      <w:r>
        <w:t xml:space="preserve">ADDITIONAL QUESTION </w:t>
      </w:r>
    </w:p>
    <w:p w:rsidR="00F95B92" w:rsidRDefault="00F95B92">
      <w:r>
        <w:rPr>
          <w:noProof/>
          <w:lang w:eastAsia="en-IN"/>
        </w:rPr>
        <w:lastRenderedPageBreak/>
        <w:drawing>
          <wp:inline distT="0" distB="0" distL="0" distR="0">
            <wp:extent cx="5731510" cy="4265310"/>
            <wp:effectExtent l="0" t="0" r="2540" b="1905"/>
            <wp:docPr id="1" name="Picture 1" descr="C:\Users\shrey\Desktop\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y\Desktop\L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92" w:rsidRDefault="00F95B92">
      <w:r>
        <w:rPr>
          <w:noProof/>
          <w:lang w:eastAsia="en-IN"/>
        </w:rPr>
        <w:drawing>
          <wp:inline distT="0" distB="0" distL="0" distR="0">
            <wp:extent cx="5162550" cy="3762375"/>
            <wp:effectExtent l="0" t="0" r="0" b="9525"/>
            <wp:docPr id="2" name="Picture 2" descr="C:\Users\shrey\Desktop\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y\Desktop\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15" cy="37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92" w:rsidRDefault="00F95B92">
      <w:r>
        <w:rPr>
          <w:noProof/>
          <w:lang w:eastAsia="en-IN"/>
        </w:rPr>
        <w:lastRenderedPageBreak/>
        <w:drawing>
          <wp:inline distT="0" distB="0" distL="0" distR="0">
            <wp:extent cx="4638675" cy="1533525"/>
            <wp:effectExtent l="0" t="0" r="9525" b="9525"/>
            <wp:docPr id="4" name="Picture 4" descr="C:\Users\shrey\Desktop\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y\Desktop\L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92" w:rsidRDefault="00F95B92">
      <w:r>
        <w:t xml:space="preserve">HOT QUESTION </w:t>
      </w:r>
    </w:p>
    <w:p w:rsidR="00F95B92" w:rsidRDefault="00F95B92" w:rsidP="00F95B92">
      <w:proofErr w:type="spellStart"/>
      <w:proofErr w:type="gramStart"/>
      <w:r>
        <w:t>vmstat</w:t>
      </w:r>
      <w:proofErr w:type="spellEnd"/>
      <w:proofErr w:type="gramEnd"/>
      <w:r>
        <w:t xml:space="preserve"> :to check the virtual machine state and condition of </w:t>
      </w:r>
      <w:proofErr w:type="spellStart"/>
      <w:r>
        <w:t>cpu</w:t>
      </w:r>
      <w:proofErr w:type="spellEnd"/>
    </w:p>
    <w:p w:rsidR="00F95B92" w:rsidRDefault="00F95B92" w:rsidP="00F95B92">
      <w:proofErr w:type="spellStart"/>
      <w:proofErr w:type="gramStart"/>
      <w:r>
        <w:t>code:</w:t>
      </w:r>
      <w:proofErr w:type="gramEnd"/>
      <w:r>
        <w:t>vmstat</w:t>
      </w:r>
      <w:proofErr w:type="spellEnd"/>
      <w:r>
        <w:t xml:space="preserve"> 1200 &gt; vmstat1.data</w:t>
      </w:r>
    </w:p>
    <w:p w:rsidR="00F95B92" w:rsidRDefault="00F95B92" w:rsidP="00F95B92">
      <w:proofErr w:type="gramStart"/>
      <w:r>
        <w:t>filename</w:t>
      </w:r>
      <w:proofErr w:type="gramEnd"/>
      <w:r>
        <w:t>= "/home/</w:t>
      </w:r>
      <w:proofErr w:type="spellStart"/>
      <w:r>
        <w:t>shreya</w:t>
      </w:r>
      <w:proofErr w:type="spellEnd"/>
      <w:r>
        <w:t>/vmstat1.data"</w:t>
      </w:r>
    </w:p>
    <w:p w:rsidR="00F95B92" w:rsidRDefault="00F95B92" w:rsidP="00F95B92">
      <w:proofErr w:type="gramStart"/>
      <w:r>
        <w:t>tail</w:t>
      </w:r>
      <w:proofErr w:type="gramEnd"/>
      <w:r>
        <w:t xml:space="preserve"> -f $filename |</w:t>
      </w:r>
    </w:p>
    <w:p w:rsidR="00F95B92" w:rsidRDefault="00F95B92" w:rsidP="00F95B92">
      <w:proofErr w:type="gramStart"/>
      <w:r>
        <w:t>while</w:t>
      </w:r>
      <w:proofErr w:type="gramEnd"/>
      <w:r>
        <w:t xml:space="preserve"> read $line do</w:t>
      </w:r>
    </w:p>
    <w:p w:rsidR="00F95B92" w:rsidRDefault="00F95B92" w:rsidP="00F95B92">
      <w:proofErr w:type="gramStart"/>
      <w:r>
        <w:t>if</w:t>
      </w:r>
      <w:proofErr w:type="gramEnd"/>
      <w:r>
        <w:t xml:space="preserve"> [ (cat vmstat1.data | </w:t>
      </w:r>
      <w:proofErr w:type="spellStart"/>
      <w:r>
        <w:t>grep</w:t>
      </w:r>
      <w:proofErr w:type="spellEnd"/>
      <w:r>
        <w:t xml:space="preserve"> "swap")&gt;0 ]</w:t>
      </w:r>
    </w:p>
    <w:p w:rsidR="00F95B92" w:rsidRDefault="00F95B92" w:rsidP="00F95B92">
      <w:proofErr w:type="gramStart"/>
      <w:r>
        <w:t>then</w:t>
      </w:r>
      <w:proofErr w:type="gramEnd"/>
    </w:p>
    <w:p w:rsidR="00F95B92" w:rsidRDefault="00F95B92" w:rsidP="00F95B92">
      <w:proofErr w:type="gramStart"/>
      <w:r>
        <w:t>echo</w:t>
      </w:r>
      <w:proofErr w:type="gramEnd"/>
      <w:r>
        <w:t xml:space="preserve"> "some rogue process has consumed massive amounts of memory"&gt; swap.txt</w:t>
      </w:r>
    </w:p>
    <w:p w:rsidR="00F95B92" w:rsidRDefault="00F95B92" w:rsidP="00F95B92">
      <w:proofErr w:type="gramStart"/>
      <w:r>
        <w:t>fi</w:t>
      </w:r>
      <w:proofErr w:type="gramEnd"/>
    </w:p>
    <w:p w:rsidR="00F95B92" w:rsidRDefault="00F95B92" w:rsidP="00F95B92">
      <w:proofErr w:type="gramStart"/>
      <w:r>
        <w:t>if</w:t>
      </w:r>
      <w:proofErr w:type="gramEnd"/>
      <w:r>
        <w:t xml:space="preserve"> [ (cat vmstat1.data | </w:t>
      </w:r>
      <w:proofErr w:type="spellStart"/>
      <w:r>
        <w:t>grep</w:t>
      </w:r>
      <w:proofErr w:type="spellEnd"/>
      <w:r>
        <w:t xml:space="preserve"> "r")&gt;1 ]</w:t>
      </w:r>
    </w:p>
    <w:p w:rsidR="00F95B92" w:rsidRDefault="00F95B92" w:rsidP="00F95B92">
      <w:proofErr w:type="gramStart"/>
      <w:r>
        <w:t>then</w:t>
      </w:r>
      <w:proofErr w:type="gramEnd"/>
    </w:p>
    <w:p w:rsidR="00F95B92" w:rsidRDefault="00F95B92" w:rsidP="00F95B92">
      <w:proofErr w:type="gramStart"/>
      <w:r>
        <w:t>echo</w:t>
      </w:r>
      <w:proofErr w:type="gramEnd"/>
      <w:r>
        <w:t xml:space="preserve"> "some process are waiting to execute"&gt; runqueue.txt</w:t>
      </w:r>
    </w:p>
    <w:p w:rsidR="00F95B92" w:rsidRDefault="00F95B92" w:rsidP="00F95B92">
      <w:proofErr w:type="gramStart"/>
      <w:r>
        <w:t>fi</w:t>
      </w:r>
      <w:proofErr w:type="gramEnd"/>
    </w:p>
    <w:p w:rsidR="00F95B92" w:rsidRDefault="00F95B92" w:rsidP="00F95B92">
      <w:proofErr w:type="gramStart"/>
      <w:r>
        <w:t>if</w:t>
      </w:r>
      <w:proofErr w:type="gramEnd"/>
      <w:r>
        <w:t xml:space="preserve"> [ (cat vmstat1.data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cpu</w:t>
      </w:r>
      <w:proofErr w:type="spellEnd"/>
      <w:r>
        <w:t>")&gt;1000 ]</w:t>
      </w:r>
    </w:p>
    <w:p w:rsidR="00F95B92" w:rsidRDefault="00F95B92" w:rsidP="00F95B92"/>
    <w:p w:rsidR="00F95B92" w:rsidRDefault="00F95B92" w:rsidP="00F95B92">
      <w:proofErr w:type="gramStart"/>
      <w:r>
        <w:t>then</w:t>
      </w:r>
      <w:proofErr w:type="gramEnd"/>
    </w:p>
    <w:p w:rsidR="00F95B92" w:rsidRDefault="00F95B92" w:rsidP="00F95B92">
      <w:proofErr w:type="gramStart"/>
      <w:r>
        <w:t>echo</w:t>
      </w:r>
      <w:proofErr w:type="gramEnd"/>
      <w:r>
        <w:t xml:space="preserve"> "</w:t>
      </w:r>
      <w:proofErr w:type="spellStart"/>
      <w:r>
        <w:t>cpu</w:t>
      </w:r>
      <w:proofErr w:type="spellEnd"/>
      <w:r>
        <w:t xml:space="preserve"> usage is more"&gt; cpu.txt</w:t>
      </w:r>
    </w:p>
    <w:p w:rsidR="00F95B92" w:rsidRDefault="00F95B92" w:rsidP="00F95B92">
      <w:proofErr w:type="gramStart"/>
      <w:r>
        <w:t>fi</w:t>
      </w:r>
      <w:proofErr w:type="gramEnd"/>
    </w:p>
    <w:p w:rsidR="00F95B92" w:rsidRDefault="00F95B92" w:rsidP="00F95B92">
      <w:r>
        <w:t>End</w:t>
      </w:r>
    </w:p>
    <w:p w:rsidR="00F95B92" w:rsidRDefault="00F95B92" w:rsidP="00F95B92">
      <w:ins w:id="1" w:author="Rithik Raj Dhariwal" w:date="2020-06-05T07:06:00Z">
        <w:r>
          <w:rPr>
            <w:noProof/>
          </w:rPr>
          <w:lastRenderedPageBreak/>
          <w:drawing>
            <wp:inline distT="114300" distB="114300" distL="114300" distR="114300" wp14:anchorId="6292E37B" wp14:editId="382DD182">
              <wp:extent cx="5731510" cy="1151201"/>
              <wp:effectExtent l="0" t="0" r="2540" b="0"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151201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sectPr w:rsidR="00F95B92" w:rsidSect="009900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92"/>
    <w:rsid w:val="00384032"/>
    <w:rsid w:val="00621AEE"/>
    <w:rsid w:val="009900EA"/>
    <w:rsid w:val="00F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2020-06-05T18:46:00Z</dcterms:created>
  <dcterms:modified xsi:type="dcterms:W3CDTF">2020-06-05T19:16:00Z</dcterms:modified>
</cp:coreProperties>
</file>